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351" w:rsidRPr="00533351" w:rsidRDefault="00362946">
      <w:pPr>
        <w:rPr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="00533351">
        <w:rPr>
          <w:color w:val="FF0000"/>
          <w:sz w:val="40"/>
          <w:szCs w:val="40"/>
        </w:rPr>
        <w:t>Competitive programming</w:t>
      </w:r>
    </w:p>
    <w:p w:rsidR="00362946" w:rsidRPr="00362946" w:rsidRDefault="00362946" w:rsidP="00362946">
      <w:pPr>
        <w:pStyle w:val="Heading2"/>
        <w:rPr>
          <w:sz w:val="40"/>
          <w:szCs w:val="40"/>
        </w:rPr>
      </w:pPr>
      <w:r w:rsidRPr="00362946">
        <w:rPr>
          <w:sz w:val="40"/>
          <w:szCs w:val="40"/>
        </w:rPr>
        <w:t>Max sum algo</w:t>
      </w:r>
    </w:p>
    <w:p w:rsidR="00362946" w:rsidRDefault="00362946" w:rsidP="00362946">
      <w:pPr>
        <w:rPr>
          <w:color w:val="002060"/>
          <w:sz w:val="36"/>
          <w:szCs w:val="36"/>
        </w:rPr>
      </w:pPr>
      <w:r w:rsidRPr="00362946">
        <w:rPr>
          <w:color w:val="002060"/>
          <w:sz w:val="36"/>
          <w:szCs w:val="36"/>
        </w:rPr>
        <w:t>Name-</w:t>
      </w:r>
      <w:proofErr w:type="spellStart"/>
      <w:r w:rsidRPr="00362946">
        <w:rPr>
          <w:color w:val="002060"/>
          <w:sz w:val="36"/>
          <w:szCs w:val="36"/>
        </w:rPr>
        <w:t>kadane’s</w:t>
      </w:r>
      <w:proofErr w:type="spellEnd"/>
      <w:r w:rsidRPr="00362946">
        <w:rPr>
          <w:color w:val="002060"/>
          <w:sz w:val="36"/>
          <w:szCs w:val="36"/>
        </w:rPr>
        <w:t xml:space="preserve"> algorithm</w:t>
      </w:r>
    </w:p>
    <w:p w:rsidR="00362946" w:rsidRDefault="00362946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Code in python</w:t>
      </w:r>
    </w:p>
    <w:p w:rsid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</w:pPr>
      <w:r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 xml:space="preserve">From sys import </w:t>
      </w:r>
      <w:proofErr w:type="spellStart"/>
      <w:r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maxint</w:t>
      </w:r>
      <w:proofErr w:type="spellEnd"/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def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362946">
        <w:rPr>
          <w:rFonts w:ascii="Consolas" w:eastAsia="Times New Roman" w:hAnsi="Consolas" w:cs="Courier New"/>
          <w:color w:val="DCDCAA"/>
          <w:kern w:val="0"/>
          <w:sz w:val="32"/>
          <w:szCs w:val="32"/>
          <w:bdr w:val="single" w:sz="2" w:space="0" w:color="auto" w:frame="1"/>
          <w14:ligatures w14:val="none"/>
        </w:rPr>
        <w:t>maxSubArraySum</w:t>
      </w:r>
      <w:proofErr w:type="spellEnd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(</w:t>
      </w:r>
      <w:proofErr w:type="gramEnd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a, size):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-</w:t>
      </w:r>
      <w:proofErr w:type="spellStart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maxint</w:t>
      </w:r>
      <w:proofErr w:type="spellEnd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-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1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for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proofErr w:type="spellStart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i</w:t>
      </w:r>
      <w:proofErr w:type="spellEnd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in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proofErr w:type="gramStart"/>
      <w:r w:rsidRPr="00362946">
        <w:rPr>
          <w:rFonts w:ascii="Consolas" w:eastAsia="Times New Roman" w:hAnsi="Consolas" w:cs="Courier New"/>
          <w:color w:val="CE9178"/>
          <w:kern w:val="0"/>
          <w:sz w:val="32"/>
          <w:szCs w:val="32"/>
          <w:bdr w:val="single" w:sz="2" w:space="0" w:color="auto" w:frame="1"/>
          <w14:ligatures w14:val="none"/>
        </w:rPr>
        <w:t>range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(</w:t>
      </w:r>
      <w:proofErr w:type="gramEnd"/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, size):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+ a[</w:t>
      </w:r>
      <w:proofErr w:type="spellStart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i</w:t>
      </w:r>
      <w:proofErr w:type="spellEnd"/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]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(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&lt;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):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&lt;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: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   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y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=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if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&lt;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: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return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Pr="00362946">
        <w:rPr>
          <w:rFonts w:ascii="Consolas" w:eastAsia="Times New Roman" w:hAnsi="Consolas" w:cs="Courier New"/>
          <w:color w:val="B5CEA8"/>
          <w:kern w:val="0"/>
          <w:sz w:val="32"/>
          <w:szCs w:val="32"/>
          <w:bdr w:val="single" w:sz="2" w:space="0" w:color="auto" w:frame="1"/>
          <w14:ligatures w14:val="none"/>
        </w:rPr>
        <w:t>0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else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:</w:t>
      </w:r>
    </w:p>
    <w:p w:rsidR="00362946" w:rsidRPr="00362946" w:rsidRDefault="00362946" w:rsidP="003629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kern w:val="0"/>
          <w:sz w:val="32"/>
          <w:szCs w:val="32"/>
          <w14:ligatures w14:val="none"/>
        </w:rPr>
      </w:pP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               </w:t>
      </w:r>
      <w:r w:rsidRPr="00362946">
        <w:rPr>
          <w:rFonts w:ascii="Consolas" w:eastAsia="Times New Roman" w:hAnsi="Consolas" w:cs="Courier New"/>
          <w:color w:val="569CD6"/>
          <w:kern w:val="0"/>
          <w:sz w:val="32"/>
          <w:szCs w:val="32"/>
          <w:bdr w:val="single" w:sz="2" w:space="0" w:color="auto" w:frame="1"/>
          <w14:ligatures w14:val="none"/>
        </w:rPr>
        <w:t>return</w:t>
      </w:r>
      <w:r w:rsidRPr="00362946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 xml:space="preserve"> </w:t>
      </w:r>
      <w:r w:rsidR="001D2938">
        <w:rPr>
          <w:rFonts w:ascii="Consolas" w:eastAsia="Times New Roman" w:hAnsi="Consolas" w:cs="Courier New"/>
          <w:color w:val="D4D4D4"/>
          <w:kern w:val="0"/>
          <w:sz w:val="32"/>
          <w:szCs w:val="32"/>
          <w:bdr w:val="single" w:sz="2" w:space="0" w:color="auto" w:frame="1"/>
          <w14:ligatures w14:val="none"/>
        </w:rPr>
        <w:t>x</w:t>
      </w:r>
    </w:p>
    <w:p w:rsidR="00362946" w:rsidRPr="00362946" w:rsidRDefault="00362946" w:rsidP="00362946">
      <w:pPr>
        <w:rPr>
          <w:color w:val="002060"/>
          <w:sz w:val="36"/>
          <w:szCs w:val="36"/>
        </w:rPr>
      </w:pPr>
    </w:p>
    <w:p w:rsidR="00362946" w:rsidRDefault="002A34E0" w:rsidP="00362946">
      <w:pPr>
        <w:rPr>
          <w:color w:val="002060"/>
          <w:sz w:val="36"/>
          <w:szCs w:val="36"/>
        </w:rPr>
      </w:pPr>
      <w:proofErr w:type="spellStart"/>
      <w:proofErr w:type="gramStart"/>
      <w:r>
        <w:rPr>
          <w:color w:val="002060"/>
          <w:sz w:val="36"/>
          <w:szCs w:val="36"/>
        </w:rPr>
        <w:t>ord</w:t>
      </w:r>
      <w:proofErr w:type="spellEnd"/>
      <w:r>
        <w:rPr>
          <w:color w:val="002060"/>
          <w:sz w:val="36"/>
          <w:szCs w:val="36"/>
        </w:rPr>
        <w:t>(</w:t>
      </w:r>
      <w:proofErr w:type="gramEnd"/>
      <w:r>
        <w:rPr>
          <w:color w:val="002060"/>
          <w:sz w:val="36"/>
          <w:szCs w:val="36"/>
        </w:rPr>
        <w:t>) function-&gt;</w:t>
      </w:r>
    </w:p>
    <w:p w:rsidR="002A34E0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  <w:t>argument- char</w:t>
      </w:r>
    </w:p>
    <w:p w:rsidR="002A34E0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</w:r>
      <w:r>
        <w:rPr>
          <w:color w:val="002060"/>
          <w:sz w:val="36"/>
          <w:szCs w:val="36"/>
        </w:rPr>
        <w:tab/>
        <w:t>It returns ASCII value of given argument.</w:t>
      </w:r>
    </w:p>
    <w:p w:rsidR="002A34E0" w:rsidRDefault="002A34E0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For </w:t>
      </w:r>
      <w:proofErr w:type="gramStart"/>
      <w:r>
        <w:rPr>
          <w:color w:val="002060"/>
          <w:sz w:val="36"/>
          <w:szCs w:val="36"/>
        </w:rPr>
        <w:t>example</w:t>
      </w:r>
      <w:proofErr w:type="gramEnd"/>
      <w:r>
        <w:rPr>
          <w:color w:val="002060"/>
          <w:sz w:val="36"/>
          <w:szCs w:val="36"/>
        </w:rPr>
        <w:t xml:space="preserve"> </w:t>
      </w:r>
      <w:proofErr w:type="spellStart"/>
      <w:r>
        <w:rPr>
          <w:color w:val="002060"/>
          <w:sz w:val="36"/>
          <w:szCs w:val="36"/>
        </w:rPr>
        <w:t>ord</w:t>
      </w:r>
      <w:proofErr w:type="spellEnd"/>
      <w:r>
        <w:rPr>
          <w:color w:val="002060"/>
          <w:sz w:val="36"/>
          <w:szCs w:val="36"/>
        </w:rPr>
        <w:t>(‘a’) will be 97.</w:t>
      </w:r>
    </w:p>
    <w:p w:rsidR="005B73A8" w:rsidRDefault="005B73A8" w:rsidP="003629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My solution for maximum sum of subarray-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lastRenderedPageBreak/>
        <w:t>def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5B73A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maxSubArraySum</w:t>
      </w:r>
      <w:proofErr w:type="spellEnd"/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</w:t>
      </w:r>
      <w:proofErr w:type="gramEnd"/>
      <w:r w:rsidRPr="005B73A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L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, </w:t>
      </w:r>
      <w:r w:rsidRPr="005B73A8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size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):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s1=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0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for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p </w:t>
      </w:r>
      <w:r w:rsidRPr="005B73A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5B73A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range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(size):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s2=L[p]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s1&lt;s2: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s1=s2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proofErr w:type="gramStart"/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p!=</w:t>
      </w:r>
      <w:proofErr w:type="gramEnd"/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size-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: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for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q </w:t>
      </w:r>
      <w:r w:rsidRPr="005B73A8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in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</w:t>
      </w:r>
      <w:r w:rsidRPr="005B73A8">
        <w:rPr>
          <w:rFonts w:ascii="Consolas" w:eastAsia="Times New Roman" w:hAnsi="Consolas" w:cs="Times New Roman"/>
          <w:color w:val="4EC9B0"/>
          <w:kern w:val="0"/>
          <w:sz w:val="32"/>
          <w:szCs w:val="32"/>
          <w14:ligatures w14:val="none"/>
        </w:rPr>
        <w:t>range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(p+</w:t>
      </w:r>
      <w:proofErr w:type="gramStart"/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,size</w:t>
      </w:r>
      <w:proofErr w:type="gramEnd"/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,</w:t>
      </w:r>
      <w:r w:rsidRPr="005B73A8">
        <w:rPr>
          <w:rFonts w:ascii="Consolas" w:eastAsia="Times New Roman" w:hAnsi="Consolas" w:cs="Times New Roman"/>
          <w:color w:val="B5CEA8"/>
          <w:kern w:val="0"/>
          <w:sz w:val="32"/>
          <w:szCs w:val="32"/>
          <w14:ligatures w14:val="none"/>
        </w:rPr>
        <w:t>1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):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s2+=L[q]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if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s1&lt;s2: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>                            s1=s2</w:t>
      </w: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</w:p>
    <w:p w:rsidR="005B73A8" w:rsidRPr="005B73A8" w:rsidRDefault="005B73A8" w:rsidP="005B73A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</w:pP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            </w:t>
      </w:r>
      <w:r w:rsidRPr="005B73A8">
        <w:rPr>
          <w:rFonts w:ascii="Consolas" w:eastAsia="Times New Roman" w:hAnsi="Consolas" w:cs="Times New Roman"/>
          <w:color w:val="DCDCAA"/>
          <w:kern w:val="0"/>
          <w:sz w:val="32"/>
          <w:szCs w:val="32"/>
          <w14:ligatures w14:val="none"/>
        </w:rPr>
        <w:t>return</w:t>
      </w:r>
      <w:r w:rsidRPr="005B73A8">
        <w:rPr>
          <w:rFonts w:ascii="Consolas" w:eastAsia="Times New Roman" w:hAnsi="Consolas" w:cs="Times New Roman"/>
          <w:color w:val="D4D4D4"/>
          <w:kern w:val="0"/>
          <w:sz w:val="32"/>
          <w:szCs w:val="32"/>
          <w14:ligatures w14:val="none"/>
        </w:rPr>
        <w:t xml:space="preserve"> s1</w:t>
      </w:r>
    </w:p>
    <w:p w:rsidR="005B73A8" w:rsidRDefault="005B73A8" w:rsidP="00362946">
      <w:pPr>
        <w:rPr>
          <w:color w:val="002060"/>
          <w:sz w:val="32"/>
          <w:szCs w:val="32"/>
        </w:rPr>
      </w:pPr>
    </w:p>
    <w:p w:rsidR="00C216C1" w:rsidRDefault="00C216C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</w:r>
      <w:r>
        <w:rPr>
          <w:color w:val="002060"/>
          <w:sz w:val="32"/>
          <w:szCs w:val="32"/>
        </w:rPr>
        <w:tab/>
        <w:t>2</w:t>
      </w:r>
      <w:r w:rsidR="00533351">
        <w:rPr>
          <w:color w:val="002060"/>
          <w:sz w:val="32"/>
          <w:szCs w:val="32"/>
        </w:rPr>
        <w:t>5</w:t>
      </w:r>
      <w:r>
        <w:rPr>
          <w:color w:val="002060"/>
          <w:sz w:val="32"/>
          <w:szCs w:val="32"/>
        </w:rPr>
        <w:t>-4-2023</w:t>
      </w:r>
    </w:p>
    <w:p w:rsidR="00533351" w:rsidRDefault="0053335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Def __str__(self):</w:t>
      </w:r>
    </w:p>
    <w:p w:rsidR="00533351" w:rsidRDefault="0053335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ab/>
        <w:t xml:space="preserve">Return </w:t>
      </w:r>
      <w:proofErr w:type="gramStart"/>
      <w:r>
        <w:rPr>
          <w:color w:val="002060"/>
          <w:sz w:val="32"/>
          <w:szCs w:val="32"/>
        </w:rPr>
        <w:t>f”{</w:t>
      </w:r>
      <w:proofErr w:type="gramEnd"/>
      <w:r>
        <w:rPr>
          <w:color w:val="002060"/>
          <w:sz w:val="32"/>
          <w:szCs w:val="32"/>
        </w:rPr>
        <w:t>self.name}({</w:t>
      </w:r>
      <w:proofErr w:type="spellStart"/>
      <w:r>
        <w:rPr>
          <w:color w:val="002060"/>
          <w:sz w:val="32"/>
          <w:szCs w:val="32"/>
        </w:rPr>
        <w:t>self.age</w:t>
      </w:r>
      <w:proofErr w:type="spellEnd"/>
      <w:r>
        <w:rPr>
          <w:color w:val="002060"/>
          <w:sz w:val="32"/>
          <w:szCs w:val="32"/>
        </w:rPr>
        <w:t>})”</w:t>
      </w:r>
    </w:p>
    <w:p w:rsidR="00533351" w:rsidRDefault="00533351" w:rsidP="003629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Str is a function of python class and it will call after using object of a class.</w:t>
      </w:r>
    </w:p>
    <w:p w:rsidR="00533351" w:rsidRDefault="00533351" w:rsidP="00533351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Del </w:t>
      </w:r>
      <w:proofErr w:type="gramStart"/>
      <w:r>
        <w:rPr>
          <w:color w:val="002060"/>
          <w:sz w:val="32"/>
          <w:szCs w:val="32"/>
        </w:rPr>
        <w:t>keyword :</w:t>
      </w:r>
      <w:proofErr w:type="gramEnd"/>
    </w:p>
    <w:p w:rsidR="00533351" w:rsidRDefault="00533351" w:rsidP="00533351">
      <w:pPr>
        <w:pStyle w:val="ListParagraph"/>
        <w:ind w:left="288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It can use for deleting </w:t>
      </w:r>
      <w:proofErr w:type="gramStart"/>
      <w:r>
        <w:rPr>
          <w:color w:val="002060"/>
          <w:sz w:val="32"/>
          <w:szCs w:val="32"/>
        </w:rPr>
        <w:t>a</w:t>
      </w:r>
      <w:proofErr w:type="gramEnd"/>
      <w:r>
        <w:rPr>
          <w:color w:val="002060"/>
          <w:sz w:val="32"/>
          <w:szCs w:val="32"/>
        </w:rPr>
        <w:t xml:space="preserve"> object of a class in python and object property also.</w:t>
      </w:r>
    </w:p>
    <w:p w:rsidR="00533351" w:rsidRPr="00533351" w:rsidRDefault="00533351" w:rsidP="00533351">
      <w:pPr>
        <w:pStyle w:val="ListParagraph"/>
        <w:numPr>
          <w:ilvl w:val="0"/>
          <w:numId w:val="2"/>
        </w:numPr>
        <w:rPr>
          <w:color w:val="002060"/>
          <w:sz w:val="32"/>
          <w:szCs w:val="32"/>
        </w:rPr>
      </w:pPr>
    </w:p>
    <w:p w:rsidR="00C216C1" w:rsidRPr="005B73A8" w:rsidRDefault="00C216C1" w:rsidP="00362946">
      <w:pPr>
        <w:rPr>
          <w:color w:val="002060"/>
          <w:sz w:val="32"/>
          <w:szCs w:val="32"/>
        </w:rPr>
      </w:pPr>
    </w:p>
    <w:sectPr w:rsidR="00C216C1" w:rsidRPr="005B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1AD" w:rsidRDefault="00C031AD" w:rsidP="00533351">
      <w:pPr>
        <w:spacing w:after="0" w:line="240" w:lineRule="auto"/>
      </w:pPr>
      <w:r>
        <w:separator/>
      </w:r>
    </w:p>
  </w:endnote>
  <w:endnote w:type="continuationSeparator" w:id="0">
    <w:p w:rsidR="00C031AD" w:rsidRDefault="00C031AD" w:rsidP="0053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1AD" w:rsidRDefault="00C031AD" w:rsidP="00533351">
      <w:pPr>
        <w:spacing w:after="0" w:line="240" w:lineRule="auto"/>
      </w:pPr>
      <w:r>
        <w:separator/>
      </w:r>
    </w:p>
  </w:footnote>
  <w:footnote w:type="continuationSeparator" w:id="0">
    <w:p w:rsidR="00C031AD" w:rsidRDefault="00C031AD" w:rsidP="0053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8BD"/>
    <w:multiLevelType w:val="hybridMultilevel"/>
    <w:tmpl w:val="E4EE2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1B41"/>
    <w:multiLevelType w:val="hybridMultilevel"/>
    <w:tmpl w:val="816E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746545">
    <w:abstractNumId w:val="0"/>
  </w:num>
  <w:num w:numId="2" w16cid:durableId="158101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46"/>
    <w:rsid w:val="001809B5"/>
    <w:rsid w:val="001D2938"/>
    <w:rsid w:val="002739E8"/>
    <w:rsid w:val="002A34E0"/>
    <w:rsid w:val="00362946"/>
    <w:rsid w:val="00533351"/>
    <w:rsid w:val="005A4954"/>
    <w:rsid w:val="005B73A8"/>
    <w:rsid w:val="00756ACF"/>
    <w:rsid w:val="00832F7F"/>
    <w:rsid w:val="00C031AD"/>
    <w:rsid w:val="00C216C1"/>
    <w:rsid w:val="00C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9C91"/>
  <w15:chartTrackingRefBased/>
  <w15:docId w15:val="{756FC7C9-3B7D-4130-9A6F-25C3658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9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29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2946"/>
  </w:style>
  <w:style w:type="paragraph" w:styleId="Header">
    <w:name w:val="header"/>
    <w:basedOn w:val="Normal"/>
    <w:link w:val="HeaderChar"/>
    <w:uiPriority w:val="99"/>
    <w:unhideWhenUsed/>
    <w:rsid w:val="0053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51"/>
  </w:style>
  <w:style w:type="paragraph" w:styleId="Footer">
    <w:name w:val="footer"/>
    <w:basedOn w:val="Normal"/>
    <w:link w:val="FooterChar"/>
    <w:uiPriority w:val="99"/>
    <w:unhideWhenUsed/>
    <w:rsid w:val="0053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51"/>
  </w:style>
  <w:style w:type="paragraph" w:styleId="ListParagraph">
    <w:name w:val="List Paragraph"/>
    <w:basedOn w:val="Normal"/>
    <w:uiPriority w:val="34"/>
    <w:qFormat/>
    <w:rsid w:val="0053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211b364@juetguna.in</dc:creator>
  <cp:keywords/>
  <dc:description/>
  <cp:lastModifiedBy>211b364@juetguna.in</cp:lastModifiedBy>
  <cp:revision>9</cp:revision>
  <dcterms:created xsi:type="dcterms:W3CDTF">2023-04-23T09:18:00Z</dcterms:created>
  <dcterms:modified xsi:type="dcterms:W3CDTF">2023-04-25T12:12:00Z</dcterms:modified>
</cp:coreProperties>
</file>